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7FA" w:rsidRPr="009960B9" w:rsidRDefault="006B16C6" w:rsidP="0022307E">
      <w:pPr>
        <w:tabs>
          <w:tab w:val="center" w:pos="4513"/>
        </w:tabs>
      </w:pPr>
      <w:r>
        <w:t>m</w:t>
      </w:r>
      <w:r w:rsidR="00C02029">
        <w:t>usic</w:t>
      </w:r>
      <w:r w:rsidR="00FC38C9">
        <w:rPr>
          <w:rFonts w:hint="eastAsia"/>
        </w:rPr>
        <w:t>:</w:t>
      </w:r>
      <w:r w:rsidR="00B90B3C">
        <w:t xml:space="preserve"> </w:t>
      </w:r>
      <w:r w:rsidR="00230B74">
        <w:t>number(</w:t>
      </w:r>
      <w:r w:rsidR="00230B74">
        <w:rPr>
          <w:rFonts w:hint="eastAsia"/>
        </w:rPr>
        <w:t>정렬에 사용될,</w:t>
      </w:r>
      <w:r w:rsidR="00230B74">
        <w:t xml:space="preserve"> </w:t>
      </w:r>
      <w:r w:rsidR="00230B74">
        <w:rPr>
          <w:rFonts w:hint="eastAsia"/>
        </w:rPr>
        <w:t>언제 추가 및 플레이 되었는지에 대한 정보)</w:t>
      </w:r>
      <w:r w:rsidR="00EA2420">
        <w:rPr>
          <w:rFonts w:hint="eastAsia"/>
        </w:rPr>
        <w:t xml:space="preserve">, </w:t>
      </w:r>
      <w:r w:rsidR="00C02029">
        <w:rPr>
          <w:rFonts w:hint="eastAsia"/>
        </w:rPr>
        <w:t>제목</w:t>
      </w:r>
      <w:r w:rsidR="006308C3">
        <w:rPr>
          <w:rFonts w:hint="eastAsia"/>
        </w:rPr>
        <w:t xml:space="preserve">(최대 </w:t>
      </w:r>
      <w:r w:rsidR="006308C3">
        <w:t>30</w:t>
      </w:r>
      <w:r w:rsidR="006308C3">
        <w:rPr>
          <w:rFonts w:hint="eastAsia"/>
        </w:rPr>
        <w:t>글자)</w:t>
      </w:r>
      <w:r w:rsidR="00EA2420">
        <w:rPr>
          <w:rFonts w:hint="eastAsia"/>
        </w:rPr>
        <w:t>,</w:t>
      </w:r>
      <w:r w:rsidR="00EA2420">
        <w:t xml:space="preserve"> </w:t>
      </w:r>
      <w:r w:rsidR="0071442E">
        <w:rPr>
          <w:rFonts w:hint="eastAsia"/>
        </w:rPr>
        <w:t>아티스트</w:t>
      </w:r>
      <w:r w:rsidR="003E148E">
        <w:rPr>
          <w:rFonts w:hint="eastAsia"/>
        </w:rPr>
        <w:t>(</w:t>
      </w:r>
      <w:r w:rsidR="003E148E">
        <w:t>feat</w:t>
      </w:r>
      <w:r w:rsidR="003E148E">
        <w:rPr>
          <w:rFonts w:hint="eastAsia"/>
        </w:rPr>
        <w:t xml:space="preserve">이나 </w:t>
      </w:r>
      <w:r w:rsidR="003E148E">
        <w:t>with</w:t>
      </w:r>
      <w:r w:rsidR="003E148E">
        <w:rPr>
          <w:rFonts w:hint="eastAsia"/>
        </w:rPr>
        <w:t>는 아티스트 취급)</w:t>
      </w:r>
      <w:r w:rsidR="00EA2420">
        <w:rPr>
          <w:rFonts w:hint="eastAsia"/>
        </w:rPr>
        <w:t>,</w:t>
      </w:r>
      <w:r w:rsidR="00F2357E">
        <w:t xml:space="preserve"> </w:t>
      </w:r>
      <w:r w:rsidR="00EA2420">
        <w:t>youtube url(</w:t>
      </w:r>
      <w:r w:rsidR="00057F37">
        <w:rPr>
          <w:rFonts w:hint="eastAsia"/>
        </w:rPr>
        <w:t>제목과 가수를 입력하면 추천검색결과를 보여주고,</w:t>
      </w:r>
      <w:r w:rsidR="00057F37">
        <w:t xml:space="preserve"> </w:t>
      </w:r>
      <w:r w:rsidR="00057F37">
        <w:rPr>
          <w:rFonts w:hint="eastAsia"/>
        </w:rPr>
        <w:t>그래도 비워두면 검색 결과 첫 번째를 자동으로 입력</w:t>
      </w:r>
      <w:r w:rsidR="00230B74">
        <w:rPr>
          <w:rFonts w:hint="eastAsia"/>
        </w:rPr>
        <w:t xml:space="preserve">, </w:t>
      </w:r>
      <w:r w:rsidR="00230B74">
        <w:t>youtube url</w:t>
      </w:r>
      <w:r w:rsidR="00230B74">
        <w:rPr>
          <w:rFonts w:hint="eastAsia"/>
        </w:rPr>
        <w:t xml:space="preserve">을 </w:t>
      </w:r>
      <w:r w:rsidR="00230B74">
        <w:t>id</w:t>
      </w:r>
      <w:r w:rsidR="00230B74">
        <w:rPr>
          <w:rFonts w:hint="eastAsia"/>
        </w:rPr>
        <w:t>처럼 씀</w:t>
      </w:r>
      <w:r w:rsidR="00EA2420">
        <w:rPr>
          <w:rFonts w:hint="eastAsia"/>
        </w:rPr>
        <w:t>)</w:t>
      </w:r>
      <w:r w:rsidR="00E017FA">
        <w:t xml:space="preserve">, </w:t>
      </w:r>
      <w:r w:rsidR="00C02029">
        <w:rPr>
          <w:rFonts w:hint="eastAsia"/>
        </w:rPr>
        <w:t>플레이 수,</w:t>
      </w:r>
      <w:r w:rsidR="00C02029">
        <w:t xml:space="preserve"> </w:t>
      </w:r>
      <w:r w:rsidR="00971A4E">
        <w:rPr>
          <w:rFonts w:hint="eastAsia"/>
        </w:rPr>
        <w:t>장르</w:t>
      </w:r>
      <w:r w:rsidR="00460B97">
        <w:rPr>
          <w:rFonts w:hint="eastAsia"/>
        </w:rPr>
        <w:t xml:space="preserve">, </w:t>
      </w:r>
      <w:r w:rsidR="001B323D">
        <w:rPr>
          <w:rFonts w:hint="eastAsia"/>
        </w:rPr>
        <w:t>노래</w:t>
      </w:r>
      <w:r w:rsidR="009024C0">
        <w:rPr>
          <w:rFonts w:hint="eastAsia"/>
        </w:rPr>
        <w:t xml:space="preserve"> </w:t>
      </w:r>
      <w:r w:rsidR="001B323D">
        <w:rPr>
          <w:rFonts w:hint="eastAsia"/>
        </w:rPr>
        <w:t>길이</w:t>
      </w:r>
      <w:r w:rsidR="00433934">
        <w:rPr>
          <w:rFonts w:hint="eastAsia"/>
        </w:rPr>
        <w:t xml:space="preserve">, </w:t>
      </w:r>
      <w:r w:rsidR="00C54BFF">
        <w:rPr>
          <w:rFonts w:hint="eastAsia"/>
        </w:rPr>
        <w:t>youtube 썸네일</w:t>
      </w:r>
      <w:r w:rsidR="00025A4C">
        <w:rPr>
          <w:rFonts w:hint="eastAsia"/>
        </w:rPr>
        <w:t>(</w:t>
      </w:r>
      <w:r w:rsidR="00FC38C9">
        <w:rPr>
          <w:rFonts w:hint="eastAsia"/>
        </w:rPr>
        <w:t>데이터베이스</w:t>
      </w:r>
      <w:r w:rsidR="00025A4C">
        <w:rPr>
          <w:rFonts w:hint="eastAsia"/>
        </w:rPr>
        <w:t>에 저장하지 않고 실시간으로 가져오기)</w:t>
      </w:r>
      <w:r w:rsidR="00F36FD2">
        <w:rPr>
          <w:rFonts w:hint="eastAsia"/>
        </w:rPr>
        <w:t>, 태그</w:t>
      </w:r>
    </w:p>
    <w:p w:rsidR="00F2051B" w:rsidRPr="00336753" w:rsidRDefault="009E0A84" w:rsidP="00F2051B">
      <w:pPr>
        <w:tabs>
          <w:tab w:val="left" w:pos="5532"/>
        </w:tabs>
      </w:pPr>
      <w:r>
        <w:rPr>
          <w:rFonts w:hint="eastAsia"/>
        </w:rPr>
        <w:t>S</w:t>
      </w:r>
      <w:r>
        <w:t xml:space="preserve">earch: </w:t>
      </w:r>
      <w:r w:rsidR="0041673D">
        <w:rPr>
          <w:rFonts w:hint="eastAsia"/>
        </w:rPr>
        <w:t>검색 할 때 공백은 다 빼고 검색해야하나?</w:t>
      </w:r>
      <w:r w:rsidR="0041673D">
        <w:t>?</w:t>
      </w:r>
      <w:r w:rsidR="002E42B4">
        <w:br/>
        <w:t xml:space="preserve">//none: </w:t>
      </w:r>
      <w:r w:rsidR="002E42B4">
        <w:rPr>
          <w:rFonts w:hint="eastAsia"/>
        </w:rPr>
        <w:t>아티스트 없는 것들 검색</w:t>
      </w:r>
      <w:r w:rsidR="002E42B4">
        <w:br/>
        <w:t xml:space="preserve">//==~: </w:t>
      </w:r>
      <w:r w:rsidR="002E42B4">
        <w:rPr>
          <w:rFonts w:hint="eastAsia"/>
        </w:rPr>
        <w:t>완전히 일치하는 것만 검색</w:t>
      </w:r>
      <w:r>
        <w:br/>
      </w:r>
      <w:r w:rsidR="006B16C6">
        <w:rPr>
          <w:rFonts w:hint="eastAsia"/>
        </w:rPr>
        <w:t>Sort</w:t>
      </w:r>
      <w:r w:rsidR="00C02029">
        <w:rPr>
          <w:rFonts w:hint="eastAsia"/>
        </w:rPr>
        <w:t xml:space="preserve">: </w:t>
      </w:r>
      <w:r w:rsidR="00395D67">
        <w:rPr>
          <w:rFonts w:hint="eastAsia"/>
        </w:rPr>
        <w:t>(검색어 입력되면 비활성화되고,</w:t>
      </w:r>
      <w:r w:rsidR="00395D67">
        <w:t xml:space="preserve"> </w:t>
      </w:r>
      <w:r w:rsidR="00395D67">
        <w:rPr>
          <w:rFonts w:hint="eastAsia"/>
        </w:rPr>
        <w:t>정확도를 기준으로 함)</w:t>
      </w:r>
      <w:r w:rsidR="00C02029">
        <w:rPr>
          <w:rFonts w:hint="eastAsia"/>
        </w:rPr>
        <w:t>최근 플레이,</w:t>
      </w:r>
      <w:r w:rsidR="00C02029">
        <w:t xml:space="preserve"> </w:t>
      </w:r>
      <w:r w:rsidR="00C02029">
        <w:rPr>
          <w:rFonts w:hint="eastAsia"/>
        </w:rPr>
        <w:t>최근 추가</w:t>
      </w:r>
      <w:r w:rsidR="00395D67">
        <w:rPr>
          <w:rFonts w:hint="eastAsia"/>
        </w:rPr>
        <w:t>, 최다 플레이</w:t>
      </w:r>
      <w:r w:rsidR="0080725E">
        <w:br/>
      </w:r>
      <w:r w:rsidR="006B16C6">
        <w:rPr>
          <w:rFonts w:hint="eastAsia"/>
        </w:rPr>
        <w:t>S</w:t>
      </w:r>
      <w:r w:rsidR="006B16C6">
        <w:t>earch</w:t>
      </w:r>
      <w:r>
        <w:rPr>
          <w:rFonts w:hint="eastAsia"/>
        </w:rPr>
        <w:t>By</w:t>
      </w:r>
      <w:r w:rsidR="0080725E">
        <w:rPr>
          <w:rFonts w:hint="eastAsia"/>
        </w:rPr>
        <w:t xml:space="preserve">: </w:t>
      </w:r>
      <w:r w:rsidR="00DC519C">
        <w:t>t</w:t>
      </w:r>
      <w:r w:rsidR="00EB7A8C">
        <w:rPr>
          <w:rFonts w:hint="eastAsia"/>
        </w:rPr>
        <w:t>itle/</w:t>
      </w:r>
      <w:r w:rsidR="00DC519C">
        <w:t>t</w:t>
      </w:r>
      <w:r w:rsidR="00EB7A8C">
        <w:rPr>
          <w:rFonts w:hint="eastAsia"/>
        </w:rPr>
        <w:t xml:space="preserve">ag, </w:t>
      </w:r>
      <w:r w:rsidR="00DC519C">
        <w:t>a</w:t>
      </w:r>
      <w:r w:rsidR="00EB7A8C">
        <w:rPr>
          <w:rFonts w:hint="eastAsia"/>
        </w:rPr>
        <w:t>rtist</w:t>
      </w:r>
      <w:r w:rsidR="00B623E6">
        <w:t xml:space="preserve"> (</w:t>
      </w:r>
      <w:r w:rsidR="00B623E6">
        <w:rPr>
          <w:rFonts w:hint="eastAsia"/>
        </w:rPr>
        <w:t>검색어 입력되면 활성화되고,</w:t>
      </w:r>
      <w:r w:rsidR="00B623E6">
        <w:t xml:space="preserve"> </w:t>
      </w:r>
      <w:r w:rsidR="00B623E6">
        <w:rPr>
          <w:rFonts w:hint="eastAsia"/>
        </w:rPr>
        <w:t>그 전엔 비활성화)</w:t>
      </w:r>
      <w:r w:rsidR="0080725E">
        <w:br/>
      </w:r>
      <w:r w:rsidR="006B16C6">
        <w:rPr>
          <w:rFonts w:hint="eastAsia"/>
        </w:rPr>
        <w:t>S</w:t>
      </w:r>
      <w:r w:rsidR="006B16C6">
        <w:t>elect</w:t>
      </w:r>
      <w:r w:rsidR="0080725E">
        <w:rPr>
          <w:rFonts w:hint="eastAsia"/>
        </w:rPr>
        <w:t>:</w:t>
      </w:r>
      <w:r w:rsidR="0080725E">
        <w:t xml:space="preserve"> </w:t>
      </w:r>
      <w:r w:rsidR="00DC519C">
        <w:rPr>
          <w:rFonts w:hint="eastAsia"/>
        </w:rPr>
        <w:t>c</w:t>
      </w:r>
      <w:r w:rsidR="00DC519C">
        <w:t>ategory</w:t>
      </w:r>
    </w:p>
    <w:p w:rsidR="0080725E" w:rsidRDefault="006B16C6" w:rsidP="00F87E9F">
      <w:pPr>
        <w:tabs>
          <w:tab w:val="left" w:pos="5532"/>
        </w:tabs>
      </w:pPr>
      <w:r>
        <w:t>PlayList</w:t>
      </w:r>
      <w:r w:rsidR="00057F37">
        <w:rPr>
          <w:rFonts w:hint="eastAsia"/>
        </w:rPr>
        <w:t xml:space="preserve">: </w:t>
      </w:r>
      <w:r w:rsidR="007A3D3F">
        <w:rPr>
          <w:rFonts w:hint="eastAsia"/>
        </w:rPr>
        <w:t>반복재생,</w:t>
      </w:r>
      <w:r w:rsidR="007A3D3F">
        <w:t xml:space="preserve"> </w:t>
      </w:r>
      <w:r w:rsidR="00057F37">
        <w:rPr>
          <w:rFonts w:hint="eastAsia"/>
        </w:rPr>
        <w:t>셔플,</w:t>
      </w:r>
      <w:r w:rsidR="00057F37">
        <w:t xml:space="preserve"> </w:t>
      </w:r>
      <w:r w:rsidR="00057F37">
        <w:rPr>
          <w:rFonts w:hint="eastAsia"/>
        </w:rPr>
        <w:t>추가,</w:t>
      </w:r>
      <w:r w:rsidR="00057F37">
        <w:t xml:space="preserve"> </w:t>
      </w:r>
      <w:r w:rsidR="00057F37">
        <w:rPr>
          <w:rFonts w:hint="eastAsia"/>
        </w:rPr>
        <w:t>삭제</w:t>
      </w:r>
      <w:r w:rsidR="009024C0">
        <w:rPr>
          <w:rFonts w:hint="eastAsia"/>
        </w:rPr>
        <w:t>, 재생목록정보{이름,</w:t>
      </w:r>
      <w:r w:rsidR="009024C0">
        <w:t xml:space="preserve"> </w:t>
      </w:r>
      <w:r w:rsidR="009024C0">
        <w:rPr>
          <w:rFonts w:hint="eastAsia"/>
        </w:rPr>
        <w:t>동영상 개수,</w:t>
      </w:r>
      <w:r w:rsidR="009024C0">
        <w:t xml:space="preserve"> </w:t>
      </w:r>
      <w:r w:rsidR="009024C0">
        <w:rPr>
          <w:rFonts w:hint="eastAsia"/>
        </w:rPr>
        <w:t>총 시간}</w:t>
      </w:r>
      <w:r w:rsidR="00336753">
        <w:br/>
      </w:r>
      <w:r w:rsidR="00336753">
        <w:rPr>
          <w:rFonts w:hint="eastAsia"/>
        </w:rPr>
        <w:t>재생목록에 저장할 때 보여줄 재생목록 목록 정렬 순서는 최근 변경된 순</w:t>
      </w:r>
      <w:r w:rsidR="00336753">
        <w:br/>
      </w:r>
      <w:r w:rsidR="00336753">
        <w:rPr>
          <w:rFonts w:hint="eastAsia"/>
        </w:rPr>
        <w:t xml:space="preserve">왼쪽의 재생목록 목록 정렬 </w:t>
      </w:r>
      <w:r w:rsidR="001D1F2A">
        <w:rPr>
          <w:rFonts w:hint="eastAsia"/>
        </w:rPr>
        <w:t>순서는 사용자 지정이고,</w:t>
      </w:r>
      <w:r w:rsidR="001D1F2A">
        <w:t xml:space="preserve"> </w:t>
      </w:r>
      <w:r w:rsidR="001D1F2A">
        <w:rPr>
          <w:rFonts w:hint="eastAsia"/>
        </w:rPr>
        <w:t>새 재생목록은 우선 맨 위에 추가함</w:t>
      </w:r>
      <w:r w:rsidR="00336753">
        <w:br/>
      </w:r>
      <w:r w:rsidR="00336753">
        <w:rPr>
          <w:rFonts w:hint="eastAsia"/>
        </w:rPr>
        <w:t>재생목록 내부의 노래 정렬 순서는 기본적으로 추가순,</w:t>
      </w:r>
      <w:r w:rsidR="00336753">
        <w:t xml:space="preserve"> </w:t>
      </w:r>
      <w:r w:rsidR="00336753">
        <w:rPr>
          <w:rFonts w:hint="eastAsia"/>
        </w:rPr>
        <w:t>사용자가 정렬 가능</w:t>
      </w:r>
      <w:r w:rsidR="009E0A84">
        <w:br/>
      </w:r>
      <w:r w:rsidR="009E0A84">
        <w:rPr>
          <w:rFonts w:hint="eastAsia"/>
        </w:rPr>
        <w:t xml:space="preserve">새 재생목록 추가 시 </w:t>
      </w:r>
      <w:r w:rsidR="0071442E">
        <w:rPr>
          <w:rFonts w:hint="eastAsia"/>
        </w:rPr>
        <w:t>이름이 중복되면 추가할 수 없다는 메시지 뜸</w:t>
      </w:r>
    </w:p>
    <w:p w:rsidR="004E3AEC" w:rsidRPr="00336753" w:rsidRDefault="004E3AEC" w:rsidP="00F87E9F">
      <w:pPr>
        <w:tabs>
          <w:tab w:val="left" w:pos="5532"/>
        </w:tabs>
      </w:pPr>
      <w:r>
        <w:t>##########################################################################</w:t>
      </w:r>
    </w:p>
    <w:p w:rsidR="00765EEF" w:rsidRPr="004E3AEC" w:rsidRDefault="00765EEF" w:rsidP="00765EEF">
      <w:r w:rsidRPr="004E3AEC">
        <w:rPr>
          <w:rFonts w:hint="eastAsia"/>
        </w:rPr>
        <w:t>겹칠 때 다 중복 불가능:</w:t>
      </w:r>
      <w:r w:rsidRPr="004E3AEC">
        <w:t xml:space="preserve"> </w:t>
      </w:r>
      <w:r w:rsidRPr="004E3AEC">
        <w:rPr>
          <w:rFonts w:hint="eastAsia"/>
        </w:rPr>
        <w:t>재생목록 이름,</w:t>
      </w:r>
      <w:r w:rsidRPr="004E3AEC">
        <w:t xml:space="preserve"> </w:t>
      </w:r>
      <w:r w:rsidRPr="004E3AEC">
        <w:rPr>
          <w:rFonts w:hint="eastAsia"/>
        </w:rPr>
        <w:t>재생목록에 있는 곡,</w:t>
      </w:r>
      <w:r w:rsidRPr="004E3AEC">
        <w:t xml:space="preserve"> </w:t>
      </w:r>
      <w:r w:rsidRPr="004E3AEC">
        <w:rPr>
          <w:rFonts w:hint="eastAsia"/>
        </w:rPr>
        <w:t>곡 이름</w:t>
      </w:r>
    </w:p>
    <w:p w:rsidR="00D40407" w:rsidRPr="00D40407" w:rsidRDefault="00D40407" w:rsidP="00765EEF">
      <w:r>
        <w:rPr>
          <w:rFonts w:hint="eastAsia"/>
        </w:rPr>
        <w:t>엠씨더맥스/mc the max:</w:t>
      </w:r>
      <w:r>
        <w:t xml:space="preserve"> </w:t>
      </w:r>
      <w:r>
        <w:rPr>
          <w:rFonts w:hint="eastAsia"/>
        </w:rPr>
        <w:t>엠씨더맥스</w:t>
      </w:r>
      <w:r>
        <w:t xml:space="preserve"> (M.C the MAX)</w:t>
      </w:r>
      <w:r>
        <w:rPr>
          <w:rFonts w:hint="eastAsia"/>
        </w:rPr>
        <w:t>를 가수 이름으로 하고,</w:t>
      </w:r>
      <w:r>
        <w:t xml:space="preserve"> </w:t>
      </w:r>
      <w:r>
        <w:rPr>
          <w:rFonts w:hint="eastAsia"/>
        </w:rPr>
        <w:t>추천 가수 사용</w:t>
      </w:r>
    </w:p>
    <w:p w:rsidR="009D7942" w:rsidRDefault="00765EEF" w:rsidP="00581BE7">
      <w:r>
        <w:rPr>
          <w:rFonts w:hint="eastAsia"/>
        </w:rPr>
        <w:t xml:space="preserve">외국 가수는 </w:t>
      </w:r>
      <w:r w:rsidR="00D40407">
        <w:rPr>
          <w:rFonts w:hint="eastAsia"/>
        </w:rPr>
        <w:t xml:space="preserve">무조건 </w:t>
      </w:r>
      <w:r>
        <w:rPr>
          <w:rFonts w:hint="eastAsia"/>
        </w:rPr>
        <w:t>영어로 표시</w:t>
      </w:r>
    </w:p>
    <w:p w:rsidR="00D50F64" w:rsidRDefault="00B9695C" w:rsidP="007C3C70">
      <w:pPr>
        <w:tabs>
          <w:tab w:val="left" w:pos="5532"/>
        </w:tabs>
      </w:pPr>
      <w:r>
        <w:rPr>
          <w:rFonts w:hint="eastAsia"/>
        </w:rPr>
        <w:t xml:space="preserve">플레이 중인 노래 정보에서 수정/삭제 클릭 시 </w:t>
      </w:r>
      <w:r>
        <w:t>(</w:t>
      </w:r>
      <w:r>
        <w:rPr>
          <w:rFonts w:hint="eastAsia"/>
        </w:rPr>
        <w:t>플레이 중인 노래 수정/삭제 불가능) 메시지</w:t>
      </w:r>
    </w:p>
    <w:p w:rsidR="004E3AEC" w:rsidRDefault="004E3AEC" w:rsidP="004E3AEC">
      <w:pPr>
        <w:tabs>
          <w:tab w:val="left" w:pos="5532"/>
        </w:tabs>
      </w:pPr>
      <w:r>
        <w:rPr>
          <w:rFonts w:hint="eastAsia"/>
        </w:rPr>
        <w:t>삭제 기능:</w:t>
      </w:r>
      <w:r>
        <w:t xml:space="preserve"> </w:t>
      </w:r>
      <w:r>
        <w:rPr>
          <w:rFonts w:hint="eastAsia"/>
        </w:rPr>
        <w:t>삭제하시겠습니까?</w:t>
      </w:r>
      <w:r>
        <w:t xml:space="preserve"> </w:t>
      </w:r>
      <w:r>
        <w:rPr>
          <w:rFonts w:hint="eastAsia"/>
        </w:rPr>
        <w:t>물어보기</w:t>
      </w:r>
    </w:p>
    <w:p w:rsidR="004E3AEC" w:rsidRPr="000E103C" w:rsidRDefault="004E3AEC" w:rsidP="004E3AEC">
      <w:pPr>
        <w:tabs>
          <w:tab w:val="left" w:pos="5532"/>
        </w:tabs>
      </w:pPr>
      <w:r>
        <w:rPr>
          <w:rFonts w:hint="eastAsia"/>
        </w:rPr>
        <w:t>contextmenu</w:t>
      </w:r>
      <w:r>
        <w:t xml:space="preserve"> </w:t>
      </w:r>
      <w:r>
        <w:rPr>
          <w:rFonts w:hint="eastAsia"/>
        </w:rPr>
        <w:t>방지하기</w:t>
      </w:r>
    </w:p>
    <w:p w:rsidR="002D7621" w:rsidRDefault="004E3AEC" w:rsidP="002D7621">
      <w:pPr>
        <w:tabs>
          <w:tab w:val="left" w:pos="5532"/>
        </w:tabs>
      </w:pPr>
      <w:r>
        <w:rPr>
          <w:rFonts w:hint="eastAsia"/>
        </w:rPr>
        <w:t xml:space="preserve">아이콘 버튼에 </w:t>
      </w:r>
      <w:r>
        <w:t>mouseover</w:t>
      </w:r>
      <w:r>
        <w:rPr>
          <w:rFonts w:hint="eastAsia"/>
        </w:rPr>
        <w:t>하면 텍스트 뜨고 스타일 변화(예:</w:t>
      </w:r>
      <w:r>
        <w:t xml:space="preserve"> </w:t>
      </w:r>
      <w:r>
        <w:rPr>
          <w:rFonts w:hint="eastAsia"/>
        </w:rPr>
        <w:t>삼각형 아이콘,</w:t>
      </w:r>
      <w:r>
        <w:t xml:space="preserve"> "</w:t>
      </w:r>
      <w:r>
        <w:rPr>
          <w:rFonts w:hint="eastAsia"/>
        </w:rPr>
        <w:t>재생</w:t>
      </w:r>
      <w:r>
        <w:t>"</w:t>
      </w:r>
      <w:r w:rsidR="00E737A6">
        <w:t>(</w:t>
      </w:r>
      <w:r w:rsidR="00E737A6">
        <w:rPr>
          <w:rFonts w:hint="eastAsia"/>
        </w:rPr>
        <w:t xml:space="preserve">별도의 </w:t>
      </w:r>
      <w:r w:rsidR="00E737A6">
        <w:t xml:space="preserve">CSS </w:t>
      </w:r>
      <w:r w:rsidR="00E737A6">
        <w:rPr>
          <w:rFonts w:hint="eastAsia"/>
        </w:rPr>
        <w:t xml:space="preserve">없이 단순한 </w:t>
      </w:r>
      <w:r w:rsidR="00E737A6">
        <w:t>html</w:t>
      </w:r>
      <w:r w:rsidR="00E737A6">
        <w:rPr>
          <w:rFonts w:hint="eastAsia"/>
        </w:rPr>
        <w:t>기능으로</w:t>
      </w:r>
      <w:r>
        <w:t xml:space="preserve">, </w:t>
      </w:r>
      <w:r>
        <w:rPr>
          <w:rFonts w:hint="eastAsia"/>
        </w:rPr>
        <w:t>더 밝게</w:t>
      </w:r>
      <w:r w:rsidR="00E737A6">
        <w:rPr>
          <w:rFonts w:hint="eastAsia"/>
        </w:rPr>
        <w:t xml:space="preserve"> 또는 더 크게</w:t>
      </w:r>
      <w:r>
        <w:t>)</w:t>
      </w:r>
    </w:p>
    <w:p w:rsidR="00561E43" w:rsidRDefault="002D7621" w:rsidP="00153797">
      <w:pPr>
        <w:tabs>
          <w:tab w:val="left" w:pos="5532"/>
        </w:tabs>
      </w:pPr>
      <w:r>
        <w:rPr>
          <w:rFonts w:hint="eastAsia"/>
        </w:rPr>
        <w:t>기본 재생목록 기능은 사용하지 않음,</w:t>
      </w:r>
      <w:r>
        <w:t xml:space="preserve"> YT </w:t>
      </w:r>
      <w:r>
        <w:rPr>
          <w:rFonts w:hint="eastAsia"/>
        </w:rPr>
        <w:t xml:space="preserve">컴포넌트의 </w:t>
      </w:r>
      <w:r>
        <w:t xml:space="preserve">props </w:t>
      </w:r>
      <w:r>
        <w:rPr>
          <w:rFonts w:hint="eastAsia"/>
        </w:rPr>
        <w:t>변경</w:t>
      </w:r>
      <w:r w:rsidR="00B9695C">
        <w:rPr>
          <w:rFonts w:hint="eastAsia"/>
        </w:rPr>
        <w:t>을 통해 다음 곡 재생</w:t>
      </w:r>
      <w:r>
        <w:br/>
      </w:r>
      <w:r>
        <w:rPr>
          <w:rFonts w:hint="eastAsia"/>
        </w:rPr>
        <w:t>music loop = true 면 0초로 되돌아가고,</w:t>
      </w:r>
      <w:r>
        <w:t xml:space="preserve"> </w:t>
      </w:r>
      <w:r>
        <w:rPr>
          <w:rFonts w:hint="eastAsia"/>
        </w:rPr>
        <w:t>아니면 다음 동영상.</w:t>
      </w:r>
      <w:r>
        <w:br/>
      </w:r>
      <w:r>
        <w:rPr>
          <w:rFonts w:hint="eastAsia"/>
        </w:rPr>
        <w:t>list loop = true</w:t>
      </w:r>
      <w:r>
        <w:t xml:space="preserve"> </w:t>
      </w:r>
      <w:r>
        <w:rPr>
          <w:rFonts w:hint="eastAsia"/>
        </w:rPr>
        <w:t>면 다음 동영상이 없을 때 처음 동영상으로.</w:t>
      </w:r>
    </w:p>
    <w:p w:rsidR="00AD53B2" w:rsidRDefault="004E3AEC" w:rsidP="005B0B59">
      <w:pPr>
        <w:tabs>
          <w:tab w:val="left" w:pos="5532"/>
        </w:tabs>
      </w:pPr>
      <w:r>
        <w:t>##########################################################################</w:t>
      </w:r>
    </w:p>
    <w:p w:rsidR="00460B97" w:rsidRDefault="00354841" w:rsidP="00B9695C">
      <w:pPr>
        <w:tabs>
          <w:tab w:val="left" w:pos="5532"/>
        </w:tabs>
      </w:pPr>
      <w:r>
        <w:rPr>
          <w:rFonts w:hint="eastAsia"/>
        </w:rPr>
        <w:t>광고 뜨면 플레이어는 어떡하지?</w:t>
      </w:r>
      <w:r>
        <w:t xml:space="preserve"> </w:t>
      </w:r>
      <w:r>
        <w:rPr>
          <w:rFonts w:hint="eastAsia"/>
        </w:rPr>
        <w:t>스킵 기능도 구현 가능한가?</w:t>
      </w:r>
    </w:p>
    <w:p w:rsidR="00460B97" w:rsidRDefault="00B80D36" w:rsidP="00595A59">
      <w:pPr>
        <w:tabs>
          <w:tab w:val="left" w:pos="5532"/>
        </w:tabs>
      </w:pPr>
      <w:r>
        <w:rPr>
          <w:rFonts w:hint="eastAsia"/>
        </w:rPr>
        <w:t>//</w:t>
      </w:r>
      <w:r w:rsidR="00024411">
        <w:rPr>
          <w:rFonts w:hint="eastAsia"/>
        </w:rPr>
        <w:t>순서</w:t>
      </w:r>
      <w:r>
        <w:rPr>
          <w:rFonts w:hint="eastAsia"/>
        </w:rPr>
        <w:t>:</w:t>
      </w:r>
      <w:r>
        <w:t xml:space="preserve"> </w:t>
      </w:r>
      <w:r w:rsidR="005F5169">
        <w:t>Playlists, PlaylistInfo</w:t>
      </w:r>
      <w:r w:rsidR="00024411">
        <w:t>,</w:t>
      </w:r>
      <w:r w:rsidR="00F40575">
        <w:t xml:space="preserve"> </w:t>
      </w:r>
      <w:r w:rsidR="00F40575">
        <w:rPr>
          <w:rFonts w:hint="eastAsia"/>
        </w:rPr>
        <w:t>Player,</w:t>
      </w:r>
      <w:r w:rsidR="00024411">
        <w:t xml:space="preserve"> </w:t>
      </w:r>
      <w:r w:rsidR="00024411">
        <w:rPr>
          <w:rFonts w:hint="eastAsia"/>
        </w:rPr>
        <w:t>Search</w:t>
      </w:r>
      <w:r w:rsidR="0048022B">
        <w:br/>
      </w:r>
      <w:r w:rsidR="005E611B">
        <w:lastRenderedPageBreak/>
        <w:t xml:space="preserve">(Search </w:t>
      </w:r>
      <w:r w:rsidR="005E611B">
        <w:rPr>
          <w:rFonts w:hint="eastAsia"/>
        </w:rPr>
        <w:t>설계 재정비 해야됨)</w:t>
      </w:r>
    </w:p>
    <w:p w:rsidR="002D7621" w:rsidRDefault="00E723BE" w:rsidP="00D23FBC">
      <w:pPr>
        <w:tabs>
          <w:tab w:val="left" w:pos="5532"/>
        </w:tabs>
      </w:pPr>
      <w:r>
        <w:rPr>
          <w:rFonts w:hint="eastAsia"/>
        </w:rPr>
        <w:t>자바스크립트 동영상 시간 표시</w:t>
      </w:r>
      <w:r>
        <w:t>?</w:t>
      </w:r>
      <w:r w:rsidR="00324E6D">
        <w:t xml:space="preserve"> </w:t>
      </w:r>
      <w:r w:rsidR="00324E6D">
        <w:rPr>
          <w:rFonts w:hint="eastAsia"/>
        </w:rPr>
        <w:t>시간 포맷 활용?</w:t>
      </w:r>
    </w:p>
    <w:p w:rsidR="00590349" w:rsidRPr="00161BF8" w:rsidRDefault="008801C7" w:rsidP="00C01C9D">
      <w:pPr>
        <w:tabs>
          <w:tab w:val="left" w:pos="5532"/>
        </w:tabs>
      </w:pPr>
      <w:r>
        <w:rPr>
          <w:rFonts w:hint="eastAsia"/>
        </w:rPr>
        <w:t>music:</w:t>
      </w:r>
      <w:r w:rsidR="00271879">
        <w:t xml:space="preserve"> {</w:t>
      </w:r>
      <w:r>
        <w:t xml:space="preserve"> </w:t>
      </w:r>
      <w:r w:rsidR="00271879">
        <w:t>id</w:t>
      </w:r>
      <w:r w:rsidR="007411C3">
        <w:t>(key)</w:t>
      </w:r>
      <w:r w:rsidR="00271879">
        <w:t xml:space="preserve">, </w:t>
      </w:r>
      <w:r>
        <w:t>title, artist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>
        <w:t xml:space="preserve">, videoId, duration, </w:t>
      </w:r>
      <w:r w:rsidR="00DC519C">
        <w:t>category</w:t>
      </w:r>
      <w:r w:rsidR="00AD2D90">
        <w:t>,</w:t>
      </w:r>
      <w:r>
        <w:t xml:space="preserve"> tag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6E59F1">
        <w:t>, playCount,</w:t>
      </w:r>
      <w:r w:rsidR="00271879">
        <w:t xml:space="preserve"> </w:t>
      </w:r>
      <w:r w:rsidR="006E59F1">
        <w:t xml:space="preserve">recentPlay </w:t>
      </w:r>
      <w:r w:rsidR="00271879">
        <w:t>}</w:t>
      </w:r>
      <w:r w:rsidR="00271879">
        <w:rPr>
          <w:rFonts w:hint="eastAsia"/>
        </w:rPr>
        <w:t>[</w:t>
      </w:r>
      <w:r w:rsidR="00271879">
        <w:t>array</w:t>
      </w:r>
      <w:r w:rsidR="00271879">
        <w:rPr>
          <w:rFonts w:hint="eastAsia"/>
        </w:rPr>
        <w:t>]</w:t>
      </w:r>
      <w:r w:rsidR="00161BF8">
        <w:br/>
      </w:r>
      <w:r>
        <w:t>p</w:t>
      </w:r>
      <w:r>
        <w:rPr>
          <w:rFonts w:hint="eastAsia"/>
        </w:rPr>
        <w:t xml:space="preserve">laylist: </w:t>
      </w:r>
      <w:r w:rsidR="00271879">
        <w:rPr>
          <w:rFonts w:hint="eastAsia"/>
        </w:rPr>
        <w:t xml:space="preserve">{ </w:t>
      </w:r>
      <w:r w:rsidR="007411C3">
        <w:t xml:space="preserve">id(key), </w:t>
      </w:r>
      <w:r w:rsidR="00271879">
        <w:rPr>
          <w:rFonts w:hint="eastAsia"/>
        </w:rPr>
        <w:t>title, musicId[</w:t>
      </w:r>
      <w:r w:rsidR="00271879">
        <w:t>array</w:t>
      </w:r>
      <w:r w:rsidR="00271879">
        <w:rPr>
          <w:rFonts w:hint="eastAsia"/>
        </w:rPr>
        <w:t>]</w:t>
      </w:r>
      <w:r w:rsidR="002B7C77">
        <w:t>, totalDuration, videoCount }</w:t>
      </w:r>
      <w:r w:rsidR="009A1582">
        <w:rPr>
          <w:rFonts w:hint="eastAsia"/>
        </w:rPr>
        <w:t>[</w:t>
      </w:r>
      <w:r w:rsidR="009A1582">
        <w:t>array</w:t>
      </w:r>
      <w:r w:rsidR="009A1582">
        <w:rPr>
          <w:rFonts w:hint="eastAsia"/>
        </w:rPr>
        <w:t>]</w:t>
      </w:r>
      <w:r w:rsidR="00161BF8">
        <w:br/>
        <w:t>index: artist(multiEntry), videoId(unique), playcount, recentPlay, category, tag(multiEntry)</w:t>
      </w:r>
    </w:p>
    <w:p w:rsidR="0046477B" w:rsidRDefault="008E55E0" w:rsidP="00B9695C">
      <w:pPr>
        <w:tabs>
          <w:tab w:val="left" w:pos="5532"/>
        </w:tabs>
      </w:pPr>
      <w:r>
        <w:rPr>
          <w:rFonts w:hint="eastAsia"/>
        </w:rPr>
        <w:t>따옴표가 이상한 기호로 출력되는 문제</w:t>
      </w:r>
    </w:p>
    <w:p w:rsidR="00900E0A" w:rsidRDefault="006E59F1" w:rsidP="00900E0A">
      <w:pPr>
        <w:tabs>
          <w:tab w:val="left" w:pos="5532"/>
        </w:tabs>
      </w:pPr>
      <w:r>
        <w:rPr>
          <w:rFonts w:hint="eastAsia"/>
        </w:rPr>
        <w:t>최근 플레이 정렬:</w:t>
      </w:r>
      <w:r>
        <w:t xml:space="preserve"> </w:t>
      </w:r>
      <w:r>
        <w:rPr>
          <w:rFonts w:hint="eastAsia"/>
        </w:rPr>
        <w:t xml:space="preserve">recentPlay라는 </w:t>
      </w:r>
      <w:r>
        <w:t>db</w:t>
      </w:r>
      <w:r>
        <w:rPr>
          <w:rFonts w:hint="eastAsia"/>
        </w:rPr>
        <w:t xml:space="preserve"> 속성을 만들고,</w:t>
      </w:r>
      <w:r>
        <w:t xml:space="preserve"> </w:t>
      </w:r>
      <w:r>
        <w:rPr>
          <w:rFonts w:hint="eastAsia"/>
        </w:rPr>
        <w:t xml:space="preserve">플레이 할 때마다 recentPlay를 </w:t>
      </w:r>
      <w:r>
        <w:t xml:space="preserve">1 </w:t>
      </w:r>
      <w:r>
        <w:rPr>
          <w:rFonts w:hint="eastAsia"/>
        </w:rPr>
        <w:t>추가하고,</w:t>
      </w:r>
      <w:r>
        <w:t xml:space="preserve"> </w:t>
      </w:r>
      <w:r>
        <w:rPr>
          <w:rFonts w:hint="eastAsia"/>
        </w:rPr>
        <w:t>값이 큰 순서대로 출력</w:t>
      </w:r>
      <w:r w:rsidR="006A30F5">
        <w:rPr>
          <w:rFonts w:hint="eastAsia"/>
        </w:rPr>
        <w:t xml:space="preserve">. 초기값인 </w:t>
      </w:r>
      <w:r w:rsidR="006A30F5">
        <w:t>0</w:t>
      </w:r>
      <w:r w:rsidR="006A30F5">
        <w:rPr>
          <w:rFonts w:hint="eastAsia"/>
        </w:rPr>
        <w:t>일 경우,</w:t>
      </w:r>
      <w:r w:rsidR="006A30F5">
        <w:t xml:space="preserve"> </w:t>
      </w:r>
      <w:r w:rsidR="006A30F5">
        <w:rPr>
          <w:rFonts w:hint="eastAsia"/>
        </w:rPr>
        <w:t>최근 플레이</w:t>
      </w:r>
      <w:r w:rsidR="0062435C">
        <w:rPr>
          <w:rFonts w:hint="eastAsia"/>
        </w:rPr>
        <w:t xml:space="preserve"> 정렬 결과</w:t>
      </w:r>
      <w:r w:rsidR="006A30F5">
        <w:rPr>
          <w:rFonts w:hint="eastAsia"/>
        </w:rPr>
        <w:t>에 뜨지 않음</w:t>
      </w:r>
    </w:p>
    <w:p w:rsidR="006B49D9" w:rsidRDefault="00292662" w:rsidP="00161BF8">
      <w:pPr>
        <w:tabs>
          <w:tab w:val="left" w:pos="5532"/>
        </w:tabs>
      </w:pPr>
      <w:r>
        <w:rPr>
          <w:rFonts w:hint="eastAsia"/>
        </w:rPr>
        <w:t>드래그앤드랍,</w:t>
      </w:r>
      <w:r>
        <w:t xml:space="preserve"> sortable js</w:t>
      </w:r>
    </w:p>
    <w:p w:rsidR="003F09E1" w:rsidRDefault="006B49D9" w:rsidP="007B55F2">
      <w:pPr>
        <w:tabs>
          <w:tab w:val="left" w:pos="5532"/>
        </w:tabs>
      </w:pPr>
      <w:r>
        <w:rPr>
          <w:rFonts w:hint="eastAsia"/>
        </w:rPr>
        <w:t>슬슬 군대 갈 준비.</w:t>
      </w:r>
      <w:r>
        <w:t xml:space="preserve">. </w:t>
      </w:r>
      <w:r w:rsidR="00803F59">
        <w:rPr>
          <w:rFonts w:hint="eastAsia"/>
        </w:rPr>
        <w:t xml:space="preserve">컴퓨터 </w:t>
      </w:r>
      <w:r>
        <w:rPr>
          <w:rFonts w:hint="eastAsia"/>
        </w:rPr>
        <w:t>파일, 크롬</w:t>
      </w:r>
      <w:r w:rsidR="00803F59">
        <w:rPr>
          <w:rFonts w:hint="eastAsia"/>
        </w:rPr>
        <w:t xml:space="preserve"> 창</w:t>
      </w:r>
      <w:r>
        <w:rPr>
          <w:rFonts w:hint="eastAsia"/>
        </w:rPr>
        <w:t>,</w:t>
      </w:r>
      <w:r>
        <w:t xml:space="preserve"> </w:t>
      </w:r>
      <w:r w:rsidR="00803F59">
        <w:rPr>
          <w:rFonts w:hint="eastAsia"/>
        </w:rPr>
        <w:t>북마크,</w:t>
      </w:r>
      <w:r w:rsidR="00803F59">
        <w:t xml:space="preserve"> </w:t>
      </w:r>
      <w:r>
        <w:rPr>
          <w:rFonts w:hint="eastAsia"/>
        </w:rPr>
        <w:t>할일,</w:t>
      </w:r>
      <w:r>
        <w:t xml:space="preserve"> </w:t>
      </w:r>
      <w:r>
        <w:rPr>
          <w:rFonts w:hint="eastAsia"/>
        </w:rPr>
        <w:t>메모 등등 확인하고 정리</w:t>
      </w:r>
    </w:p>
    <w:p w:rsidR="00AA000F" w:rsidRDefault="00AA000F" w:rsidP="007B55F2">
      <w:pPr>
        <w:tabs>
          <w:tab w:val="left" w:pos="5532"/>
        </w:tabs>
      </w:pPr>
    </w:p>
    <w:p w:rsidR="00D23FBC" w:rsidRDefault="00DD2D9A" w:rsidP="00D23FBC">
      <w:pPr>
        <w:tabs>
          <w:tab w:val="left" w:pos="5532"/>
        </w:tabs>
        <w:rPr>
          <w:rFonts w:hint="eastAsia"/>
        </w:rPr>
      </w:pPr>
      <w:r>
        <w:t>showYT</w:t>
      </w:r>
      <w:r>
        <w:rPr>
          <w:rFonts w:hint="eastAsia"/>
        </w:rPr>
        <w:t>를 만들어서,</w:t>
      </w:r>
      <w:r>
        <w:t xml:space="preserve"> </w:t>
      </w:r>
      <w:r w:rsidR="00AE774C">
        <w:rPr>
          <w:rFonts w:hint="eastAsia"/>
        </w:rPr>
        <w:t xml:space="preserve">infoId와 </w:t>
      </w:r>
      <w:r w:rsidR="00AE774C">
        <w:t>videoId</w:t>
      </w:r>
      <w:r w:rsidR="00AE774C">
        <w:rPr>
          <w:rFonts w:hint="eastAsia"/>
        </w:rPr>
        <w:t xml:space="preserve">가 같을 때만 </w:t>
      </w:r>
      <w:r>
        <w:rPr>
          <w:rFonts w:hint="eastAsia"/>
        </w:rPr>
        <w:t>showYT를 켜기.</w:t>
      </w:r>
      <w:r>
        <w:t xml:space="preserve"> showYT </w:t>
      </w:r>
      <w:r>
        <w:rPr>
          <w:rFonts w:hint="eastAsia"/>
        </w:rPr>
        <w:t>켜진 상태에서 닫기 누르면 showYT</w:t>
      </w:r>
      <w:r>
        <w:t xml:space="preserve"> </w:t>
      </w:r>
      <w:r>
        <w:rPr>
          <w:rFonts w:hint="eastAsia"/>
        </w:rPr>
        <w:t>꺼짐</w:t>
      </w:r>
      <w:r w:rsidR="00AE774C">
        <w:rPr>
          <w:rFonts w:hint="eastAsia"/>
        </w:rPr>
        <w:t xml:space="preserve">. videoId가 바뀔 때 infoId와 새로 바뀐 </w:t>
      </w:r>
      <w:r w:rsidR="00AE774C">
        <w:t>videoId</w:t>
      </w:r>
      <w:r w:rsidR="00AE774C">
        <w:rPr>
          <w:rFonts w:hint="eastAsia"/>
        </w:rPr>
        <w:t xml:space="preserve">가 같으면서 </w:t>
      </w:r>
      <w:r w:rsidR="00AE774C">
        <w:t>showInfo</w:t>
      </w:r>
      <w:r w:rsidR="00AE774C">
        <w:rPr>
          <w:rFonts w:hint="eastAsia"/>
        </w:rPr>
        <w:t xml:space="preserve">가 </w:t>
      </w:r>
      <w:r w:rsidR="00AE774C">
        <w:t>true</w:t>
      </w:r>
      <w:r w:rsidR="00AE774C">
        <w:rPr>
          <w:rFonts w:hint="eastAsia"/>
        </w:rPr>
        <w:t xml:space="preserve">면 </w:t>
      </w:r>
      <w:r w:rsidR="00AE774C">
        <w:t xml:space="preserve">showYT </w:t>
      </w:r>
      <w:r w:rsidR="00AE774C">
        <w:rPr>
          <w:rFonts w:hint="eastAsia"/>
        </w:rPr>
        <w:t>켜고,</w:t>
      </w:r>
      <w:r w:rsidR="00AE774C">
        <w:t xml:space="preserve"> </w:t>
      </w:r>
      <w:r w:rsidR="00AE774C">
        <w:rPr>
          <w:rFonts w:hint="eastAsia"/>
        </w:rPr>
        <w:t xml:space="preserve">아니면 </w:t>
      </w:r>
      <w:r w:rsidR="00AE774C">
        <w:t xml:space="preserve">showYT </w:t>
      </w:r>
      <w:r w:rsidR="00AE774C">
        <w:rPr>
          <w:rFonts w:hint="eastAsia"/>
        </w:rPr>
        <w:t>끄기</w:t>
      </w:r>
    </w:p>
    <w:p w:rsidR="002914EA" w:rsidRPr="001D64DB" w:rsidRDefault="00D23FBC" w:rsidP="00516406">
      <w:pPr>
        <w:tabs>
          <w:tab w:val="left" w:pos="5532"/>
        </w:tabs>
        <w:rPr>
          <w:rFonts w:hint="eastAsia"/>
        </w:rPr>
      </w:pPr>
      <w:r>
        <w:rPr>
          <w:rFonts w:hint="eastAsia"/>
        </w:rPr>
        <w:t xml:space="preserve">위에 거 끝나면 </w:t>
      </w:r>
      <w:r>
        <w:rPr>
          <w:rFonts w:hint="eastAsia"/>
        </w:rPr>
        <w:t>console.log(musicInfo</w:t>
      </w:r>
      <w:r>
        <w:t xml:space="preserve"> rendered) </w:t>
      </w:r>
      <w:r>
        <w:rPr>
          <w:rFonts w:hint="eastAsia"/>
        </w:rPr>
        <w:t>없애고,</w:t>
      </w:r>
      <w:r>
        <w:t xml:space="preserve"> </w:t>
      </w:r>
      <w:r>
        <w:rPr>
          <w:rFonts w:hint="eastAsia"/>
        </w:rPr>
        <w:t>Playlists</w:t>
      </w:r>
      <w:r>
        <w:t xml:space="preserve"> </w:t>
      </w:r>
      <w:r>
        <w:rPr>
          <w:rFonts w:hint="eastAsia"/>
        </w:rPr>
        <w:t>만들기 시작하기</w:t>
      </w:r>
      <w:bookmarkStart w:id="0" w:name="_GoBack"/>
      <w:bookmarkEnd w:id="0"/>
    </w:p>
    <w:sectPr w:rsidR="002914EA" w:rsidRPr="001D64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8FC" w:rsidRDefault="004138FC" w:rsidP="003F3943">
      <w:pPr>
        <w:spacing w:after="0" w:line="240" w:lineRule="auto"/>
      </w:pPr>
      <w:r>
        <w:separator/>
      </w:r>
    </w:p>
  </w:endnote>
  <w:endnote w:type="continuationSeparator" w:id="0">
    <w:p w:rsidR="004138FC" w:rsidRDefault="004138FC" w:rsidP="003F3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8FC" w:rsidRDefault="004138FC" w:rsidP="003F3943">
      <w:pPr>
        <w:spacing w:after="0" w:line="240" w:lineRule="auto"/>
      </w:pPr>
      <w:r>
        <w:separator/>
      </w:r>
    </w:p>
  </w:footnote>
  <w:footnote w:type="continuationSeparator" w:id="0">
    <w:p w:rsidR="004138FC" w:rsidRDefault="004138FC" w:rsidP="003F39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D6531"/>
    <w:multiLevelType w:val="hybridMultilevel"/>
    <w:tmpl w:val="FD6487C2"/>
    <w:lvl w:ilvl="0" w:tplc="92C65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034C6A"/>
    <w:multiLevelType w:val="hybridMultilevel"/>
    <w:tmpl w:val="F5EA9E5C"/>
    <w:lvl w:ilvl="0" w:tplc="15E0868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2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76"/>
    <w:rsid w:val="0001281F"/>
    <w:rsid w:val="00021F33"/>
    <w:rsid w:val="000238DB"/>
    <w:rsid w:val="00024411"/>
    <w:rsid w:val="00025A4C"/>
    <w:rsid w:val="00031C99"/>
    <w:rsid w:val="00031CD5"/>
    <w:rsid w:val="00031D35"/>
    <w:rsid w:val="00040BBA"/>
    <w:rsid w:val="000467DD"/>
    <w:rsid w:val="00053442"/>
    <w:rsid w:val="00053E7E"/>
    <w:rsid w:val="000553C6"/>
    <w:rsid w:val="00057631"/>
    <w:rsid w:val="00057F37"/>
    <w:rsid w:val="00060FC5"/>
    <w:rsid w:val="0006271B"/>
    <w:rsid w:val="00071A05"/>
    <w:rsid w:val="00083240"/>
    <w:rsid w:val="0008416C"/>
    <w:rsid w:val="00092E6C"/>
    <w:rsid w:val="0009313F"/>
    <w:rsid w:val="0009645D"/>
    <w:rsid w:val="00096D8B"/>
    <w:rsid w:val="000A1FA3"/>
    <w:rsid w:val="000B0867"/>
    <w:rsid w:val="000B21D7"/>
    <w:rsid w:val="000D0F31"/>
    <w:rsid w:val="000D3AD0"/>
    <w:rsid w:val="000D799C"/>
    <w:rsid w:val="000E103C"/>
    <w:rsid w:val="000E58F1"/>
    <w:rsid w:val="00110E86"/>
    <w:rsid w:val="00115B07"/>
    <w:rsid w:val="00147822"/>
    <w:rsid w:val="00153797"/>
    <w:rsid w:val="00153DF0"/>
    <w:rsid w:val="00155020"/>
    <w:rsid w:val="00161BF8"/>
    <w:rsid w:val="00166C58"/>
    <w:rsid w:val="001760FA"/>
    <w:rsid w:val="00185F2A"/>
    <w:rsid w:val="00191C45"/>
    <w:rsid w:val="001A4E6C"/>
    <w:rsid w:val="001B04CE"/>
    <w:rsid w:val="001B323D"/>
    <w:rsid w:val="001B58A9"/>
    <w:rsid w:val="001D1F2A"/>
    <w:rsid w:val="001D4AC3"/>
    <w:rsid w:val="001D5E99"/>
    <w:rsid w:val="001D64DB"/>
    <w:rsid w:val="001E2351"/>
    <w:rsid w:val="001E565F"/>
    <w:rsid w:val="001F7282"/>
    <w:rsid w:val="00200311"/>
    <w:rsid w:val="00202C43"/>
    <w:rsid w:val="00214A68"/>
    <w:rsid w:val="00222807"/>
    <w:rsid w:val="0022307E"/>
    <w:rsid w:val="0022582D"/>
    <w:rsid w:val="00227C17"/>
    <w:rsid w:val="00227F4E"/>
    <w:rsid w:val="00230954"/>
    <w:rsid w:val="00230B74"/>
    <w:rsid w:val="00231382"/>
    <w:rsid w:val="00244C75"/>
    <w:rsid w:val="0025797A"/>
    <w:rsid w:val="00267B6C"/>
    <w:rsid w:val="00271879"/>
    <w:rsid w:val="002914EA"/>
    <w:rsid w:val="00292662"/>
    <w:rsid w:val="002B1D54"/>
    <w:rsid w:val="002B3B4F"/>
    <w:rsid w:val="002B7C77"/>
    <w:rsid w:val="002D1D67"/>
    <w:rsid w:val="002D7621"/>
    <w:rsid w:val="002E0B39"/>
    <w:rsid w:val="002E1238"/>
    <w:rsid w:val="002E42B4"/>
    <w:rsid w:val="002E4ED2"/>
    <w:rsid w:val="002E6E22"/>
    <w:rsid w:val="002E774A"/>
    <w:rsid w:val="002F6DAA"/>
    <w:rsid w:val="0030110A"/>
    <w:rsid w:val="00312EE0"/>
    <w:rsid w:val="0031429D"/>
    <w:rsid w:val="00317F4B"/>
    <w:rsid w:val="00323AF5"/>
    <w:rsid w:val="00323F7E"/>
    <w:rsid w:val="00324090"/>
    <w:rsid w:val="00324E6D"/>
    <w:rsid w:val="00336753"/>
    <w:rsid w:val="00337753"/>
    <w:rsid w:val="0034448A"/>
    <w:rsid w:val="00347662"/>
    <w:rsid w:val="00350ED4"/>
    <w:rsid w:val="00354841"/>
    <w:rsid w:val="00360F5F"/>
    <w:rsid w:val="00371732"/>
    <w:rsid w:val="00372766"/>
    <w:rsid w:val="003740ED"/>
    <w:rsid w:val="00395D67"/>
    <w:rsid w:val="00396A43"/>
    <w:rsid w:val="003A0262"/>
    <w:rsid w:val="003A1EB1"/>
    <w:rsid w:val="003A7143"/>
    <w:rsid w:val="003C0249"/>
    <w:rsid w:val="003C1C79"/>
    <w:rsid w:val="003C4E95"/>
    <w:rsid w:val="003D2622"/>
    <w:rsid w:val="003E148E"/>
    <w:rsid w:val="003E170F"/>
    <w:rsid w:val="003E6D59"/>
    <w:rsid w:val="003F09E1"/>
    <w:rsid w:val="003F3943"/>
    <w:rsid w:val="00410954"/>
    <w:rsid w:val="004110E9"/>
    <w:rsid w:val="00411AD8"/>
    <w:rsid w:val="00413274"/>
    <w:rsid w:val="004138FC"/>
    <w:rsid w:val="0041673D"/>
    <w:rsid w:val="004264D7"/>
    <w:rsid w:val="00433934"/>
    <w:rsid w:val="0043544B"/>
    <w:rsid w:val="004433EE"/>
    <w:rsid w:val="00444E80"/>
    <w:rsid w:val="004479F4"/>
    <w:rsid w:val="004505A8"/>
    <w:rsid w:val="00457794"/>
    <w:rsid w:val="00460B97"/>
    <w:rsid w:val="0046477B"/>
    <w:rsid w:val="004707EB"/>
    <w:rsid w:val="0048022B"/>
    <w:rsid w:val="00484A67"/>
    <w:rsid w:val="00485884"/>
    <w:rsid w:val="00490AA0"/>
    <w:rsid w:val="00492882"/>
    <w:rsid w:val="00493718"/>
    <w:rsid w:val="00494011"/>
    <w:rsid w:val="0049787A"/>
    <w:rsid w:val="004A02D4"/>
    <w:rsid w:val="004B36A4"/>
    <w:rsid w:val="004B5BCB"/>
    <w:rsid w:val="004C2210"/>
    <w:rsid w:val="004C5D71"/>
    <w:rsid w:val="004D312A"/>
    <w:rsid w:val="004D6A83"/>
    <w:rsid w:val="004E3324"/>
    <w:rsid w:val="004E3AEC"/>
    <w:rsid w:val="00500812"/>
    <w:rsid w:val="00516406"/>
    <w:rsid w:val="0052449F"/>
    <w:rsid w:val="00524D84"/>
    <w:rsid w:val="0052536B"/>
    <w:rsid w:val="00526161"/>
    <w:rsid w:val="00531A4F"/>
    <w:rsid w:val="005348F9"/>
    <w:rsid w:val="00542E7D"/>
    <w:rsid w:val="005513D2"/>
    <w:rsid w:val="00551939"/>
    <w:rsid w:val="00561045"/>
    <w:rsid w:val="00561E43"/>
    <w:rsid w:val="00562952"/>
    <w:rsid w:val="00562FDD"/>
    <w:rsid w:val="00581BE7"/>
    <w:rsid w:val="00583A92"/>
    <w:rsid w:val="00590349"/>
    <w:rsid w:val="00593EF3"/>
    <w:rsid w:val="00595A59"/>
    <w:rsid w:val="005A7390"/>
    <w:rsid w:val="005B01C9"/>
    <w:rsid w:val="005B0B59"/>
    <w:rsid w:val="005B2E85"/>
    <w:rsid w:val="005B3A88"/>
    <w:rsid w:val="005B3D6E"/>
    <w:rsid w:val="005C002B"/>
    <w:rsid w:val="005C024C"/>
    <w:rsid w:val="005C3BFE"/>
    <w:rsid w:val="005D2286"/>
    <w:rsid w:val="005D3103"/>
    <w:rsid w:val="005D5909"/>
    <w:rsid w:val="005E25C0"/>
    <w:rsid w:val="005E611B"/>
    <w:rsid w:val="005F3950"/>
    <w:rsid w:val="005F5169"/>
    <w:rsid w:val="005F600E"/>
    <w:rsid w:val="005F783B"/>
    <w:rsid w:val="00602123"/>
    <w:rsid w:val="0060644A"/>
    <w:rsid w:val="0062435C"/>
    <w:rsid w:val="00624FF9"/>
    <w:rsid w:val="00625C01"/>
    <w:rsid w:val="00626E7D"/>
    <w:rsid w:val="006308C3"/>
    <w:rsid w:val="00642E6C"/>
    <w:rsid w:val="00652628"/>
    <w:rsid w:val="00662237"/>
    <w:rsid w:val="006641E7"/>
    <w:rsid w:val="00683818"/>
    <w:rsid w:val="00683C8C"/>
    <w:rsid w:val="00683D17"/>
    <w:rsid w:val="0069595B"/>
    <w:rsid w:val="00695F4D"/>
    <w:rsid w:val="006A30F5"/>
    <w:rsid w:val="006A3625"/>
    <w:rsid w:val="006B16C6"/>
    <w:rsid w:val="006B49D9"/>
    <w:rsid w:val="006C0A3F"/>
    <w:rsid w:val="006C29C4"/>
    <w:rsid w:val="006C565F"/>
    <w:rsid w:val="006C6585"/>
    <w:rsid w:val="006D474F"/>
    <w:rsid w:val="006D69CA"/>
    <w:rsid w:val="006E0FE9"/>
    <w:rsid w:val="006E2CFA"/>
    <w:rsid w:val="006E59F1"/>
    <w:rsid w:val="00711784"/>
    <w:rsid w:val="0071442E"/>
    <w:rsid w:val="007223F9"/>
    <w:rsid w:val="007411C3"/>
    <w:rsid w:val="00743CFE"/>
    <w:rsid w:val="007460B4"/>
    <w:rsid w:val="007516DE"/>
    <w:rsid w:val="007538E5"/>
    <w:rsid w:val="0075627C"/>
    <w:rsid w:val="007617D9"/>
    <w:rsid w:val="00765EEF"/>
    <w:rsid w:val="00770F48"/>
    <w:rsid w:val="00771DC8"/>
    <w:rsid w:val="0077624D"/>
    <w:rsid w:val="007778F0"/>
    <w:rsid w:val="00777B3F"/>
    <w:rsid w:val="00782D56"/>
    <w:rsid w:val="00786DE2"/>
    <w:rsid w:val="007877B6"/>
    <w:rsid w:val="00790DCE"/>
    <w:rsid w:val="00793A20"/>
    <w:rsid w:val="007A3D3F"/>
    <w:rsid w:val="007A4405"/>
    <w:rsid w:val="007A5613"/>
    <w:rsid w:val="007B55F2"/>
    <w:rsid w:val="007C0E9B"/>
    <w:rsid w:val="007C3C70"/>
    <w:rsid w:val="007E315A"/>
    <w:rsid w:val="007E7349"/>
    <w:rsid w:val="007F14E4"/>
    <w:rsid w:val="007F2677"/>
    <w:rsid w:val="007F7353"/>
    <w:rsid w:val="00803F59"/>
    <w:rsid w:val="008055ED"/>
    <w:rsid w:val="00806413"/>
    <w:rsid w:val="0080725E"/>
    <w:rsid w:val="00807D5A"/>
    <w:rsid w:val="008111F6"/>
    <w:rsid w:val="00816B2A"/>
    <w:rsid w:val="0083516C"/>
    <w:rsid w:val="00852D0E"/>
    <w:rsid w:val="00862246"/>
    <w:rsid w:val="00863378"/>
    <w:rsid w:val="00871AF6"/>
    <w:rsid w:val="008801C7"/>
    <w:rsid w:val="00883733"/>
    <w:rsid w:val="00897675"/>
    <w:rsid w:val="008A1775"/>
    <w:rsid w:val="008A36B9"/>
    <w:rsid w:val="008A51EB"/>
    <w:rsid w:val="008B0478"/>
    <w:rsid w:val="008B0687"/>
    <w:rsid w:val="008B0896"/>
    <w:rsid w:val="008C22D2"/>
    <w:rsid w:val="008D61DE"/>
    <w:rsid w:val="008D7D77"/>
    <w:rsid w:val="008E0852"/>
    <w:rsid w:val="008E55E0"/>
    <w:rsid w:val="008F2752"/>
    <w:rsid w:val="008F5F05"/>
    <w:rsid w:val="008F75DF"/>
    <w:rsid w:val="00900ACD"/>
    <w:rsid w:val="00900E0A"/>
    <w:rsid w:val="00902002"/>
    <w:rsid w:val="009024C0"/>
    <w:rsid w:val="00906A75"/>
    <w:rsid w:val="009134C0"/>
    <w:rsid w:val="00914E44"/>
    <w:rsid w:val="00925F88"/>
    <w:rsid w:val="00931791"/>
    <w:rsid w:val="00933AA7"/>
    <w:rsid w:val="00936696"/>
    <w:rsid w:val="00946834"/>
    <w:rsid w:val="00956D16"/>
    <w:rsid w:val="00960A0B"/>
    <w:rsid w:val="00965A1A"/>
    <w:rsid w:val="00971A4E"/>
    <w:rsid w:val="00972443"/>
    <w:rsid w:val="0098507C"/>
    <w:rsid w:val="009960B9"/>
    <w:rsid w:val="009A1582"/>
    <w:rsid w:val="009A2653"/>
    <w:rsid w:val="009B677F"/>
    <w:rsid w:val="009D29E8"/>
    <w:rsid w:val="009D2EC1"/>
    <w:rsid w:val="009D7942"/>
    <w:rsid w:val="009E0A84"/>
    <w:rsid w:val="009E379A"/>
    <w:rsid w:val="009E45E3"/>
    <w:rsid w:val="009E4F4A"/>
    <w:rsid w:val="009F1101"/>
    <w:rsid w:val="009F7DD6"/>
    <w:rsid w:val="00A10AC3"/>
    <w:rsid w:val="00A1633C"/>
    <w:rsid w:val="00A17E36"/>
    <w:rsid w:val="00A458C4"/>
    <w:rsid w:val="00A51E6A"/>
    <w:rsid w:val="00A55CD2"/>
    <w:rsid w:val="00A56B5A"/>
    <w:rsid w:val="00A6481E"/>
    <w:rsid w:val="00A769F9"/>
    <w:rsid w:val="00A81E71"/>
    <w:rsid w:val="00A85C07"/>
    <w:rsid w:val="00A900EF"/>
    <w:rsid w:val="00AA000F"/>
    <w:rsid w:val="00AA1FCA"/>
    <w:rsid w:val="00AA2CBA"/>
    <w:rsid w:val="00AB1D05"/>
    <w:rsid w:val="00AB39EF"/>
    <w:rsid w:val="00AB751C"/>
    <w:rsid w:val="00AC0521"/>
    <w:rsid w:val="00AC11AC"/>
    <w:rsid w:val="00AD2198"/>
    <w:rsid w:val="00AD2D90"/>
    <w:rsid w:val="00AD53B2"/>
    <w:rsid w:val="00AD57A7"/>
    <w:rsid w:val="00AE1349"/>
    <w:rsid w:val="00AE6C29"/>
    <w:rsid w:val="00AE774C"/>
    <w:rsid w:val="00AE7F9F"/>
    <w:rsid w:val="00AF33E5"/>
    <w:rsid w:val="00B111A6"/>
    <w:rsid w:val="00B12404"/>
    <w:rsid w:val="00B1597D"/>
    <w:rsid w:val="00B16A7A"/>
    <w:rsid w:val="00B236E2"/>
    <w:rsid w:val="00B26FE5"/>
    <w:rsid w:val="00B33339"/>
    <w:rsid w:val="00B43FFA"/>
    <w:rsid w:val="00B622C8"/>
    <w:rsid w:val="00B623E6"/>
    <w:rsid w:val="00B63ABA"/>
    <w:rsid w:val="00B65120"/>
    <w:rsid w:val="00B654EA"/>
    <w:rsid w:val="00B768FA"/>
    <w:rsid w:val="00B80D36"/>
    <w:rsid w:val="00B90A76"/>
    <w:rsid w:val="00B90B3C"/>
    <w:rsid w:val="00B9695C"/>
    <w:rsid w:val="00B96B24"/>
    <w:rsid w:val="00BB2A19"/>
    <w:rsid w:val="00BB4D3F"/>
    <w:rsid w:val="00BB65DE"/>
    <w:rsid w:val="00BB789B"/>
    <w:rsid w:val="00BC27D0"/>
    <w:rsid w:val="00BD056A"/>
    <w:rsid w:val="00BD61DF"/>
    <w:rsid w:val="00BE07C8"/>
    <w:rsid w:val="00BE2E5A"/>
    <w:rsid w:val="00BE5BAE"/>
    <w:rsid w:val="00BF0FC6"/>
    <w:rsid w:val="00BF462E"/>
    <w:rsid w:val="00C01C9D"/>
    <w:rsid w:val="00C01D54"/>
    <w:rsid w:val="00C02029"/>
    <w:rsid w:val="00C0339B"/>
    <w:rsid w:val="00C06C07"/>
    <w:rsid w:val="00C077BB"/>
    <w:rsid w:val="00C13362"/>
    <w:rsid w:val="00C20545"/>
    <w:rsid w:val="00C34049"/>
    <w:rsid w:val="00C47BDD"/>
    <w:rsid w:val="00C54BFF"/>
    <w:rsid w:val="00C551D0"/>
    <w:rsid w:val="00C60196"/>
    <w:rsid w:val="00C7160E"/>
    <w:rsid w:val="00C809FB"/>
    <w:rsid w:val="00C81FCF"/>
    <w:rsid w:val="00C83B9D"/>
    <w:rsid w:val="00C84524"/>
    <w:rsid w:val="00C937EF"/>
    <w:rsid w:val="00C93892"/>
    <w:rsid w:val="00CA78BC"/>
    <w:rsid w:val="00CB45B7"/>
    <w:rsid w:val="00CD5850"/>
    <w:rsid w:val="00CE0C73"/>
    <w:rsid w:val="00CE4687"/>
    <w:rsid w:val="00CF03D6"/>
    <w:rsid w:val="00CF1073"/>
    <w:rsid w:val="00CF4191"/>
    <w:rsid w:val="00CF7651"/>
    <w:rsid w:val="00D14CE0"/>
    <w:rsid w:val="00D22E32"/>
    <w:rsid w:val="00D2310E"/>
    <w:rsid w:val="00D23FBC"/>
    <w:rsid w:val="00D26C26"/>
    <w:rsid w:val="00D3642B"/>
    <w:rsid w:val="00D40407"/>
    <w:rsid w:val="00D404B6"/>
    <w:rsid w:val="00D464A0"/>
    <w:rsid w:val="00D50F64"/>
    <w:rsid w:val="00D550FC"/>
    <w:rsid w:val="00D62E84"/>
    <w:rsid w:val="00D7706A"/>
    <w:rsid w:val="00D77DFE"/>
    <w:rsid w:val="00D81134"/>
    <w:rsid w:val="00D863C4"/>
    <w:rsid w:val="00D8787F"/>
    <w:rsid w:val="00D91C08"/>
    <w:rsid w:val="00D94AA8"/>
    <w:rsid w:val="00DA001C"/>
    <w:rsid w:val="00DA0D06"/>
    <w:rsid w:val="00DA1041"/>
    <w:rsid w:val="00DA312B"/>
    <w:rsid w:val="00DB41EE"/>
    <w:rsid w:val="00DC519C"/>
    <w:rsid w:val="00DD2D9A"/>
    <w:rsid w:val="00DD2F6F"/>
    <w:rsid w:val="00DD3817"/>
    <w:rsid w:val="00DD573C"/>
    <w:rsid w:val="00DD5E93"/>
    <w:rsid w:val="00DE027D"/>
    <w:rsid w:val="00DE7247"/>
    <w:rsid w:val="00DF3529"/>
    <w:rsid w:val="00DF638C"/>
    <w:rsid w:val="00E017FA"/>
    <w:rsid w:val="00E055E2"/>
    <w:rsid w:val="00E05C2C"/>
    <w:rsid w:val="00E12DC9"/>
    <w:rsid w:val="00E13047"/>
    <w:rsid w:val="00E20C75"/>
    <w:rsid w:val="00E223A2"/>
    <w:rsid w:val="00E23D96"/>
    <w:rsid w:val="00E24E86"/>
    <w:rsid w:val="00E30ED2"/>
    <w:rsid w:val="00E35470"/>
    <w:rsid w:val="00E42A82"/>
    <w:rsid w:val="00E55874"/>
    <w:rsid w:val="00E568F0"/>
    <w:rsid w:val="00E61707"/>
    <w:rsid w:val="00E6522A"/>
    <w:rsid w:val="00E669E5"/>
    <w:rsid w:val="00E700BA"/>
    <w:rsid w:val="00E723BE"/>
    <w:rsid w:val="00E737A6"/>
    <w:rsid w:val="00E82D05"/>
    <w:rsid w:val="00E934D4"/>
    <w:rsid w:val="00EA2420"/>
    <w:rsid w:val="00EA24E1"/>
    <w:rsid w:val="00EB0C64"/>
    <w:rsid w:val="00EB7A8C"/>
    <w:rsid w:val="00EB7F77"/>
    <w:rsid w:val="00EC1CE7"/>
    <w:rsid w:val="00EC63F5"/>
    <w:rsid w:val="00EF3C49"/>
    <w:rsid w:val="00EF3E17"/>
    <w:rsid w:val="00EF5932"/>
    <w:rsid w:val="00F0694B"/>
    <w:rsid w:val="00F10F00"/>
    <w:rsid w:val="00F16E76"/>
    <w:rsid w:val="00F179FC"/>
    <w:rsid w:val="00F2051B"/>
    <w:rsid w:val="00F2085B"/>
    <w:rsid w:val="00F2357E"/>
    <w:rsid w:val="00F25E6B"/>
    <w:rsid w:val="00F36FD2"/>
    <w:rsid w:val="00F40575"/>
    <w:rsid w:val="00F602C7"/>
    <w:rsid w:val="00F62336"/>
    <w:rsid w:val="00F72B44"/>
    <w:rsid w:val="00F87E9F"/>
    <w:rsid w:val="00F92EE4"/>
    <w:rsid w:val="00FA6E3B"/>
    <w:rsid w:val="00FB1261"/>
    <w:rsid w:val="00FB331C"/>
    <w:rsid w:val="00FC0CAE"/>
    <w:rsid w:val="00FC2DF5"/>
    <w:rsid w:val="00FC38C9"/>
    <w:rsid w:val="00FD14B4"/>
    <w:rsid w:val="00FD32A7"/>
    <w:rsid w:val="00FD43D3"/>
    <w:rsid w:val="00FD74E5"/>
    <w:rsid w:val="00FE72D2"/>
    <w:rsid w:val="00FF0F90"/>
    <w:rsid w:val="00FF3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C190B"/>
  <w15:chartTrackingRefBased/>
  <w15:docId w15:val="{7420F854-2B03-4BCE-929F-9AD8224AF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79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2420"/>
    <w:rPr>
      <w:color w:val="808080"/>
    </w:rPr>
  </w:style>
  <w:style w:type="paragraph" w:styleId="a4">
    <w:name w:val="List Paragraph"/>
    <w:basedOn w:val="a"/>
    <w:uiPriority w:val="34"/>
    <w:qFormat/>
    <w:rsid w:val="005D310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F3943"/>
  </w:style>
  <w:style w:type="paragraph" w:styleId="a6">
    <w:name w:val="footer"/>
    <w:basedOn w:val="a"/>
    <w:link w:val="Char0"/>
    <w:uiPriority w:val="99"/>
    <w:unhideWhenUsed/>
    <w:rsid w:val="003F39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F3943"/>
  </w:style>
  <w:style w:type="character" w:styleId="a7">
    <w:name w:val="Hyperlink"/>
    <w:basedOn w:val="a0"/>
    <w:uiPriority w:val="99"/>
    <w:unhideWhenUsed/>
    <w:rsid w:val="00D863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46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7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7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1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56F3-1B75-4362-BA02-DA2880181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49510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377</cp:revision>
  <dcterms:created xsi:type="dcterms:W3CDTF">2022-04-29T11:54:00Z</dcterms:created>
  <dcterms:modified xsi:type="dcterms:W3CDTF">2022-06-05T19:33:00Z</dcterms:modified>
</cp:coreProperties>
</file>